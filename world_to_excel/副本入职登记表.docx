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07005AC">
      <w:pPr>
        <w:pStyle w:val="17"/>
        <w:jc w:val="center"/>
        <w:rPr>
          <w:rFonts w:ascii="宋体" w:hAnsi="宋体"/>
          <w:sz w:val="1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-2179320</wp:posOffset>
                </wp:positionH>
                <wp:positionV relativeFrom="paragraph">
                  <wp:posOffset>173990</wp:posOffset>
                </wp:positionV>
                <wp:extent cx="1028700" cy="0"/>
                <wp:effectExtent l="0" t="6350" r="0" b="635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-171.6pt;margin-top:13.7pt;height:0pt;width:81pt;z-index:251659264;mso-width-relative:page;mso-height-relative:page;" filled="f" stroked="t" coordsize="21600,21600" o:gfxdata="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ORP509gAAAALAQAADwAAAAAAAAABACAAAAA4AAAAZHJzL2Rvd25y&#10;ZXYueG1sUEsBAhQAFAAAAAgAh07iQHaL1yjoAQAA2wMAAA4AAAAAAAAAAQAgAAAAPQEAAGRycy9l&#10;Mm9Eb2MueG1sUEsFBgAAAAAGAAYAWQEAAJ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宋体"/>
          <w:b/>
          <w:bCs/>
          <w:sz w:val="28"/>
          <w:szCs w:val="28"/>
        </w:rPr>
        <w:t>入职登记表</w:t>
      </w:r>
      <w:r>
        <w:rPr>
          <w:rFonts w:hint="eastAsia" w:ascii="宋体" w:hAnsi="宋体"/>
          <w:b/>
          <w:bCs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sz w:val="18"/>
          <w:szCs w:val="28"/>
        </w:rPr>
        <w:t xml:space="preserve">                                                                    </w:t>
      </w:r>
    </w:p>
    <w:tbl>
      <w:tblPr>
        <w:tblStyle w:val="23"/>
        <w:tblW w:w="0" w:type="auto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26"/>
        <w:gridCol w:w="183"/>
        <w:gridCol w:w="867"/>
        <w:gridCol w:w="393"/>
        <w:gridCol w:w="967"/>
        <w:gridCol w:w="1134"/>
        <w:gridCol w:w="1134"/>
        <w:gridCol w:w="142"/>
        <w:gridCol w:w="269"/>
        <w:gridCol w:w="581"/>
        <w:gridCol w:w="1418"/>
        <w:gridCol w:w="472"/>
        <w:gridCol w:w="1396"/>
      </w:tblGrid>
      <w:tr w14:paraId="6CCA994B">
        <w:trPr>
          <w:trHeight w:val="402" w:hRule="atLeast"/>
        </w:trPr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AB4CAA0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F91949">
            <w:pPr>
              <w:spacing w:line="360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闹闹</w:t>
            </w:r>
          </w:p>
        </w:tc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EB0812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8D172DB">
            <w:pPr>
              <w:spacing w:line="360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FF0E6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出生年月日</w:t>
            </w:r>
          </w:p>
        </w:tc>
        <w:tc>
          <w:tcPr>
            <w:tcW w:w="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9918381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1993.01.11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0034D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身份证号码</w:t>
            </w:r>
          </w:p>
        </w:tc>
        <w:tc>
          <w:tcPr>
            <w:tcW w:w="18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3FA0D0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11111111111111111</w:t>
            </w:r>
          </w:p>
        </w:tc>
      </w:tr>
      <w:tr w14:paraId="15F7F339">
        <w:trPr>
          <w:trHeight w:val="407" w:hRule="atLeast"/>
        </w:trPr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0DBA66B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民族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D03E442">
            <w:pPr>
              <w:spacing w:line="360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汉族</w:t>
            </w:r>
          </w:p>
        </w:tc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B924991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血型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ED4EA9">
            <w:pPr>
              <w:spacing w:line="360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6AF9754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婚姻状况</w:t>
            </w:r>
          </w:p>
        </w:tc>
        <w:tc>
          <w:tcPr>
            <w:tcW w:w="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768A2C">
            <w:pPr>
              <w:spacing w:line="360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未婚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8CF26D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党团员</w:t>
            </w:r>
          </w:p>
        </w:tc>
        <w:tc>
          <w:tcPr>
            <w:tcW w:w="18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6EBD875">
            <w:pPr>
              <w:spacing w:line="360" w:lineRule="auto"/>
              <w:jc w:val="both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共青团</w:t>
            </w:r>
          </w:p>
        </w:tc>
      </w:tr>
      <w:tr w14:paraId="1DDE797A">
        <w:trPr>
          <w:trHeight w:val="413" w:hRule="atLeast"/>
        </w:trPr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C78C3E2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毕业院校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90977F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浙江理工大学</w:t>
            </w:r>
          </w:p>
        </w:tc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D7BA3D4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专业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DEBB45">
            <w:pPr>
              <w:spacing w:line="360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电气焊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01FBDF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职称</w:t>
            </w:r>
          </w:p>
        </w:tc>
        <w:tc>
          <w:tcPr>
            <w:tcW w:w="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1ADF70">
            <w:pPr>
              <w:spacing w:line="360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高级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EC2F8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中国银行</w:t>
            </w:r>
          </w:p>
          <w:p w14:paraId="500EBCF7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卡号及开户行</w:t>
            </w:r>
          </w:p>
        </w:tc>
        <w:tc>
          <w:tcPr>
            <w:tcW w:w="18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F74EEDF">
            <w:pPr>
              <w:spacing w:line="360" w:lineRule="auto"/>
              <w:jc w:val="center"/>
              <w:rPr>
                <w:rFonts w:hint="default" w:ascii="宋体" w:hAnsi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滨江支行1111111111111</w:t>
            </w:r>
          </w:p>
        </w:tc>
      </w:tr>
      <w:tr w14:paraId="1AA38CCB">
        <w:trPr>
          <w:trHeight w:val="413" w:hRule="atLeast"/>
        </w:trPr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1448BD0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籍贯</w:t>
            </w:r>
          </w:p>
          <w:p w14:paraId="3EFA993F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（省/市/县）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AA6114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河南郑州市</w:t>
            </w:r>
          </w:p>
        </w:tc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E792EE0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参加工作时间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3FF5BD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2004.01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D0A632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邮政编码</w:t>
            </w:r>
          </w:p>
        </w:tc>
        <w:tc>
          <w:tcPr>
            <w:tcW w:w="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2AD8944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40000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DCA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户口类型</w:t>
            </w:r>
          </w:p>
          <w:p w14:paraId="7E61FD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（农村/城镇）</w:t>
            </w:r>
          </w:p>
        </w:tc>
        <w:tc>
          <w:tcPr>
            <w:tcW w:w="18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9DBAF3">
            <w:pPr>
              <w:spacing w:line="360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城镇</w:t>
            </w:r>
          </w:p>
        </w:tc>
      </w:tr>
      <w:tr w14:paraId="49697C7F">
        <w:trPr>
          <w:cantSplit/>
          <w:trHeight w:val="420" w:hRule="atLeast"/>
        </w:trPr>
        <w:tc>
          <w:tcPr>
            <w:tcW w:w="14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36A77AD2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家庭住址</w:t>
            </w:r>
          </w:p>
        </w:tc>
        <w:tc>
          <w:tcPr>
            <w:tcW w:w="731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C7EF57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户口所在地址：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浙江省杭州市西湖区大马路23号</w:t>
            </w:r>
          </w:p>
        </w:tc>
        <w:tc>
          <w:tcPr>
            <w:tcW w:w="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4C168D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3BF19E">
            <w:pPr>
              <w:spacing w:line="360" w:lineRule="auto"/>
              <w:jc w:val="both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12345678911</w:t>
            </w:r>
          </w:p>
        </w:tc>
      </w:tr>
      <w:tr w14:paraId="638BB48C">
        <w:trPr>
          <w:cantSplit/>
          <w:trHeight w:val="406" w:hRule="atLeast"/>
        </w:trPr>
        <w:tc>
          <w:tcPr>
            <w:tcW w:w="14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EA7243F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504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8215CC">
            <w:pPr>
              <w:pStyle w:val="16"/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现通讯地址：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浙江省杭州市西湖区大马路25号</w:t>
            </w:r>
          </w:p>
        </w:tc>
        <w:tc>
          <w:tcPr>
            <w:tcW w:w="22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171EBC0">
            <w:pPr>
              <w:pStyle w:val="16"/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邮编：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400000</w:t>
            </w:r>
          </w:p>
        </w:tc>
        <w:tc>
          <w:tcPr>
            <w:tcW w:w="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DA12A6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邮箱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F71F4F7">
            <w:pPr>
              <w:spacing w:line="360" w:lineRule="auto"/>
              <w:jc w:val="both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aaa@qq.com</w:t>
            </w:r>
          </w:p>
        </w:tc>
      </w:tr>
      <w:tr w14:paraId="375A5412">
        <w:trPr>
          <w:cantSplit/>
          <w:trHeight w:val="563" w:hRule="atLeast"/>
        </w:trPr>
        <w:tc>
          <w:tcPr>
            <w:tcW w:w="10658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A4F4760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您的兴趣爱好和特长？</w:t>
            </w:r>
          </w:p>
          <w:p w14:paraId="071BCE51">
            <w:pPr>
              <w:spacing w:line="360" w:lineRule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看书</w:t>
            </w:r>
          </w:p>
          <w:p w14:paraId="605ED1FE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00841362">
        <w:trPr>
          <w:cantSplit/>
          <w:trHeight w:val="563" w:hRule="atLeast"/>
        </w:trPr>
        <w:tc>
          <w:tcPr>
            <w:tcW w:w="10658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019FC00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除应聘职位外，您还对其他何种工作感兴趣？</w:t>
            </w:r>
          </w:p>
          <w:p w14:paraId="3CC06AA7">
            <w:pPr>
              <w:spacing w:line="360" w:lineRule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打游戏</w:t>
            </w:r>
          </w:p>
          <w:p w14:paraId="2CF06BB7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05732D01">
        <w:trPr>
          <w:cantSplit/>
          <w:trHeight w:val="563" w:hRule="atLeast"/>
        </w:trPr>
        <w:tc>
          <w:tcPr>
            <w:tcW w:w="17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12A8A9F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教育培训经历（注明学位、学历及起止日期，包括工作后的继续教育情况）</w:t>
            </w:r>
          </w:p>
        </w:tc>
        <w:tc>
          <w:tcPr>
            <w:tcW w:w="8956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C84A266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  <w:p w14:paraId="5E5BED80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  <w:p w14:paraId="7D02F28F">
            <w:pPr>
              <w:spacing w:line="360" w:lineRule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电焊</w:t>
            </w:r>
          </w:p>
          <w:p w14:paraId="04CE6F44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1B369F72">
        <w:trPr>
          <w:cantSplit/>
          <w:trHeight w:val="2227" w:hRule="atLeast"/>
        </w:trPr>
        <w:tc>
          <w:tcPr>
            <w:tcW w:w="17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FCC1B10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工作经历（注明工作职责及起止日期，不够请另附）</w:t>
            </w:r>
          </w:p>
        </w:tc>
        <w:tc>
          <w:tcPr>
            <w:tcW w:w="8956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F4F119C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  <w:p w14:paraId="7126A69B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  <w:p w14:paraId="306F615E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  <w:p w14:paraId="0AFF8FCE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自2000年</w:t>
            </w:r>
            <w:r>
              <w:rPr>
                <w:rFonts w:hint="default" w:ascii="宋体" w:hAnsi="宋体"/>
                <w:sz w:val="18"/>
                <w:szCs w:val="18"/>
                <w:lang w:val="en-US" w:eastAsia="zh-CN"/>
              </w:rPr>
              <w:t>xxxx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做了很久</w:t>
            </w:r>
          </w:p>
        </w:tc>
      </w:tr>
      <w:tr w14:paraId="30E82355">
        <w:trPr>
          <w:cantSplit/>
          <w:trHeight w:val="455" w:hRule="atLeast"/>
        </w:trPr>
        <w:tc>
          <w:tcPr>
            <w:tcW w:w="10658" w:type="dxa"/>
            <w:gridSpan w:val="14"/>
            <w:noWrap w:val="0"/>
            <w:vAlign w:val="center"/>
          </w:tcPr>
          <w:p w14:paraId="46663108">
            <w:pPr>
              <w:pStyle w:val="17"/>
              <w:ind w:right="72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     亲属情况</w:t>
            </w:r>
          </w:p>
        </w:tc>
      </w:tr>
      <w:tr w14:paraId="76805ADB">
        <w:trPr>
          <w:cantSplit/>
          <w:trHeight w:val="463" w:hRule="atLeast"/>
        </w:trPr>
        <w:tc>
          <w:tcPr>
            <w:tcW w:w="1885" w:type="dxa"/>
            <w:gridSpan w:val="3"/>
            <w:noWrap w:val="0"/>
            <w:vAlign w:val="center"/>
          </w:tcPr>
          <w:p w14:paraId="0C2D0051">
            <w:pPr>
              <w:pStyle w:val="17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姓名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 w14:paraId="35A55366">
            <w:pPr>
              <w:pStyle w:val="17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年龄</w:t>
            </w:r>
          </w:p>
        </w:tc>
        <w:tc>
          <w:tcPr>
            <w:tcW w:w="2101" w:type="dxa"/>
            <w:gridSpan w:val="2"/>
            <w:noWrap w:val="0"/>
            <w:vAlign w:val="center"/>
          </w:tcPr>
          <w:p w14:paraId="13605DA7">
            <w:pPr>
              <w:pStyle w:val="17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关系</w:t>
            </w:r>
          </w:p>
        </w:tc>
        <w:tc>
          <w:tcPr>
            <w:tcW w:w="1545" w:type="dxa"/>
            <w:gridSpan w:val="3"/>
            <w:noWrap w:val="0"/>
            <w:vAlign w:val="center"/>
          </w:tcPr>
          <w:p w14:paraId="1FCD4C1F">
            <w:pPr>
              <w:pStyle w:val="17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职业</w:t>
            </w:r>
          </w:p>
        </w:tc>
        <w:tc>
          <w:tcPr>
            <w:tcW w:w="3867" w:type="dxa"/>
            <w:gridSpan w:val="4"/>
            <w:noWrap w:val="0"/>
            <w:vAlign w:val="center"/>
          </w:tcPr>
          <w:p w14:paraId="585FF055">
            <w:pPr>
              <w:pStyle w:val="17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单位名称</w:t>
            </w:r>
          </w:p>
        </w:tc>
      </w:tr>
      <w:tr w14:paraId="486E5619">
        <w:trPr>
          <w:cantSplit/>
        </w:trPr>
        <w:tc>
          <w:tcPr>
            <w:tcW w:w="1885" w:type="dxa"/>
            <w:gridSpan w:val="3"/>
            <w:noWrap w:val="0"/>
            <w:vAlign w:val="top"/>
          </w:tcPr>
          <w:p w14:paraId="496A1D97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小王</w:t>
            </w:r>
          </w:p>
        </w:tc>
        <w:tc>
          <w:tcPr>
            <w:tcW w:w="1260" w:type="dxa"/>
            <w:gridSpan w:val="2"/>
            <w:noWrap w:val="0"/>
            <w:vAlign w:val="top"/>
          </w:tcPr>
          <w:p w14:paraId="77060FBC">
            <w:pPr>
              <w:pStyle w:val="17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2101" w:type="dxa"/>
            <w:gridSpan w:val="2"/>
            <w:noWrap w:val="0"/>
            <w:vAlign w:val="top"/>
          </w:tcPr>
          <w:p w14:paraId="4A2F24AC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父子</w:t>
            </w:r>
          </w:p>
        </w:tc>
        <w:tc>
          <w:tcPr>
            <w:tcW w:w="1545" w:type="dxa"/>
            <w:gridSpan w:val="3"/>
            <w:noWrap w:val="0"/>
            <w:vAlign w:val="top"/>
          </w:tcPr>
          <w:p w14:paraId="5F2670F1">
            <w:pPr>
              <w:pStyle w:val="17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农民</w:t>
            </w:r>
          </w:p>
        </w:tc>
        <w:tc>
          <w:tcPr>
            <w:tcW w:w="3867" w:type="dxa"/>
            <w:gridSpan w:val="4"/>
            <w:noWrap w:val="0"/>
            <w:vAlign w:val="top"/>
          </w:tcPr>
          <w:p w14:paraId="6870705D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个体</w:t>
            </w:r>
          </w:p>
        </w:tc>
      </w:tr>
      <w:tr w14:paraId="0E79381F">
        <w:trPr>
          <w:cantSplit/>
        </w:trPr>
        <w:tc>
          <w:tcPr>
            <w:tcW w:w="1885" w:type="dxa"/>
            <w:gridSpan w:val="3"/>
            <w:noWrap w:val="0"/>
            <w:vAlign w:val="top"/>
          </w:tcPr>
          <w:p w14:paraId="16942859">
            <w:pPr>
              <w:pStyle w:val="17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小李</w:t>
            </w:r>
          </w:p>
        </w:tc>
        <w:tc>
          <w:tcPr>
            <w:tcW w:w="1260" w:type="dxa"/>
            <w:gridSpan w:val="2"/>
            <w:noWrap w:val="0"/>
            <w:vAlign w:val="top"/>
          </w:tcPr>
          <w:p w14:paraId="15556476">
            <w:pPr>
              <w:pStyle w:val="17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2101" w:type="dxa"/>
            <w:gridSpan w:val="2"/>
            <w:noWrap w:val="0"/>
            <w:vAlign w:val="top"/>
          </w:tcPr>
          <w:p w14:paraId="00B30D59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母子</w:t>
            </w:r>
          </w:p>
        </w:tc>
        <w:tc>
          <w:tcPr>
            <w:tcW w:w="1545" w:type="dxa"/>
            <w:gridSpan w:val="3"/>
            <w:noWrap w:val="0"/>
            <w:vAlign w:val="top"/>
          </w:tcPr>
          <w:p w14:paraId="64F85569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农民</w:t>
            </w:r>
          </w:p>
        </w:tc>
        <w:tc>
          <w:tcPr>
            <w:tcW w:w="3867" w:type="dxa"/>
            <w:gridSpan w:val="4"/>
            <w:noWrap w:val="0"/>
            <w:vAlign w:val="top"/>
          </w:tcPr>
          <w:p w14:paraId="62B7D9B6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个体</w:t>
            </w:r>
          </w:p>
        </w:tc>
      </w:tr>
      <w:tr w14:paraId="60BEDA2E">
        <w:trPr>
          <w:cantSplit/>
          <w:trHeight w:val="401" w:hRule="atLeast"/>
        </w:trPr>
        <w:tc>
          <w:tcPr>
            <w:tcW w:w="10658" w:type="dxa"/>
            <w:gridSpan w:val="14"/>
            <w:noWrap w:val="0"/>
            <w:vAlign w:val="top"/>
          </w:tcPr>
          <w:p w14:paraId="5428525F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子女信息（公司将为您提供子女福利，请如实完整填写子女信息）</w:t>
            </w:r>
          </w:p>
        </w:tc>
      </w:tr>
      <w:tr w14:paraId="43E37F09">
        <w:trPr>
          <w:cantSplit/>
          <w:trHeight w:val="433" w:hRule="atLeast"/>
        </w:trPr>
        <w:tc>
          <w:tcPr>
            <w:tcW w:w="1885" w:type="dxa"/>
            <w:gridSpan w:val="3"/>
            <w:noWrap w:val="0"/>
            <w:vAlign w:val="top"/>
          </w:tcPr>
          <w:p w14:paraId="1C9B7F7C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姓名</w:t>
            </w:r>
          </w:p>
        </w:tc>
        <w:tc>
          <w:tcPr>
            <w:tcW w:w="1260" w:type="dxa"/>
            <w:gridSpan w:val="2"/>
            <w:noWrap w:val="0"/>
            <w:vAlign w:val="top"/>
          </w:tcPr>
          <w:p w14:paraId="78954750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年龄</w:t>
            </w:r>
          </w:p>
        </w:tc>
        <w:tc>
          <w:tcPr>
            <w:tcW w:w="2101" w:type="dxa"/>
            <w:gridSpan w:val="2"/>
            <w:noWrap w:val="0"/>
            <w:vAlign w:val="top"/>
          </w:tcPr>
          <w:p w14:paraId="5F8F43D6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关系</w:t>
            </w:r>
          </w:p>
        </w:tc>
        <w:tc>
          <w:tcPr>
            <w:tcW w:w="5412" w:type="dxa"/>
            <w:gridSpan w:val="7"/>
            <w:noWrap w:val="0"/>
            <w:vAlign w:val="top"/>
          </w:tcPr>
          <w:p w14:paraId="2A127C7E">
            <w:pPr>
              <w:pStyle w:val="17"/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身份证号</w:t>
            </w:r>
          </w:p>
        </w:tc>
      </w:tr>
      <w:tr w14:paraId="3FCC69E8">
        <w:trPr>
          <w:cantSplit/>
          <w:trHeight w:val="433" w:hRule="atLeast"/>
        </w:trPr>
        <w:tc>
          <w:tcPr>
            <w:tcW w:w="1885" w:type="dxa"/>
            <w:gridSpan w:val="3"/>
            <w:noWrap w:val="0"/>
            <w:vAlign w:val="top"/>
          </w:tcPr>
          <w:p w14:paraId="6057F206">
            <w:pPr>
              <w:pStyle w:val="17"/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小六</w:t>
            </w:r>
          </w:p>
        </w:tc>
        <w:tc>
          <w:tcPr>
            <w:tcW w:w="1260" w:type="dxa"/>
            <w:gridSpan w:val="2"/>
            <w:noWrap w:val="0"/>
            <w:vAlign w:val="top"/>
          </w:tcPr>
          <w:p w14:paraId="5B4FAE4B">
            <w:pPr>
              <w:pStyle w:val="17"/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2101" w:type="dxa"/>
            <w:gridSpan w:val="2"/>
            <w:noWrap w:val="0"/>
            <w:vAlign w:val="top"/>
          </w:tcPr>
          <w:p w14:paraId="0AC904F4">
            <w:pPr>
              <w:pStyle w:val="17"/>
              <w:spacing w:line="360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父子</w:t>
            </w:r>
          </w:p>
        </w:tc>
        <w:tc>
          <w:tcPr>
            <w:tcW w:w="5412" w:type="dxa"/>
            <w:gridSpan w:val="7"/>
            <w:noWrap w:val="0"/>
            <w:vAlign w:val="top"/>
          </w:tcPr>
          <w:p w14:paraId="32D99B94">
            <w:pPr>
              <w:pStyle w:val="17"/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410182199308112517</w:t>
            </w:r>
          </w:p>
        </w:tc>
      </w:tr>
      <w:tr w14:paraId="2F7D2E15">
        <w:trPr>
          <w:cantSplit/>
          <w:trHeight w:val="383" w:hRule="atLeast"/>
        </w:trPr>
        <w:tc>
          <w:tcPr>
            <w:tcW w:w="1885" w:type="dxa"/>
            <w:gridSpan w:val="3"/>
            <w:noWrap w:val="0"/>
            <w:vAlign w:val="top"/>
          </w:tcPr>
          <w:p w14:paraId="4F37B63F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noWrap w:val="0"/>
            <w:vAlign w:val="top"/>
          </w:tcPr>
          <w:p w14:paraId="74DF6AB2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01" w:type="dxa"/>
            <w:gridSpan w:val="2"/>
            <w:noWrap w:val="0"/>
            <w:vAlign w:val="top"/>
          </w:tcPr>
          <w:p w14:paraId="02E7BA9D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12" w:type="dxa"/>
            <w:gridSpan w:val="7"/>
            <w:noWrap w:val="0"/>
            <w:vAlign w:val="top"/>
          </w:tcPr>
          <w:p w14:paraId="17F20674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14:paraId="15A3042F">
        <w:trPr>
          <w:cantSplit/>
          <w:trHeight w:val="347" w:hRule="atLeast"/>
        </w:trPr>
        <w:tc>
          <w:tcPr>
            <w:tcW w:w="10658" w:type="dxa"/>
            <w:gridSpan w:val="14"/>
            <w:tcBorders>
              <w:bottom w:val="single" w:color="auto" w:sz="4" w:space="0"/>
            </w:tcBorders>
            <w:noWrap w:val="0"/>
            <w:vAlign w:val="center"/>
          </w:tcPr>
          <w:p w14:paraId="77E1FEC4">
            <w:pPr>
              <w:pStyle w:val="17"/>
              <w:jc w:val="center"/>
              <w:rPr>
                <w:rFonts w:ascii="宋体" w:hAnsi="宋体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紧急情况下亲友联系方式</w:t>
            </w:r>
          </w:p>
        </w:tc>
      </w:tr>
      <w:tr w14:paraId="55964B6F">
        <w:trPr>
          <w:cantSplit/>
        </w:trPr>
        <w:tc>
          <w:tcPr>
            <w:tcW w:w="1885" w:type="dxa"/>
            <w:gridSpan w:val="3"/>
            <w:noWrap w:val="0"/>
            <w:vAlign w:val="center"/>
          </w:tcPr>
          <w:p w14:paraId="2A6406D7">
            <w:pPr>
              <w:pStyle w:val="17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紧急联系人</w:t>
            </w:r>
            <w:r>
              <w:rPr>
                <w:rFonts w:ascii="宋体" w:hAnsi="宋体"/>
                <w:sz w:val="18"/>
                <w:szCs w:val="18"/>
              </w:rPr>
              <w:t>姓名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 w14:paraId="0B4F8854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小王</w:t>
            </w:r>
          </w:p>
          <w:p w14:paraId="1DEB80CA">
            <w:pPr>
              <w:pStyle w:val="17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101" w:type="dxa"/>
            <w:gridSpan w:val="2"/>
            <w:noWrap w:val="0"/>
            <w:vAlign w:val="center"/>
          </w:tcPr>
          <w:p w14:paraId="165EBA56">
            <w:pPr>
              <w:pStyle w:val="17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与本人关系</w:t>
            </w:r>
          </w:p>
        </w:tc>
        <w:tc>
          <w:tcPr>
            <w:tcW w:w="1545" w:type="dxa"/>
            <w:gridSpan w:val="3"/>
            <w:noWrap w:val="0"/>
            <w:vAlign w:val="center"/>
          </w:tcPr>
          <w:p w14:paraId="7CA0FE74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合租</w:t>
            </w:r>
          </w:p>
        </w:tc>
        <w:tc>
          <w:tcPr>
            <w:tcW w:w="3867" w:type="dxa"/>
            <w:gridSpan w:val="4"/>
            <w:noWrap w:val="0"/>
            <w:vAlign w:val="top"/>
          </w:tcPr>
          <w:p w14:paraId="650369CD">
            <w:pPr>
              <w:pStyle w:val="1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办公室电话:</w:t>
            </w:r>
          </w:p>
          <w:p w14:paraId="38725E72">
            <w:pPr>
              <w:pStyle w:val="1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手机:</w:t>
            </w:r>
          </w:p>
          <w:p w14:paraId="46ACDC7E">
            <w:pPr>
              <w:pStyle w:val="17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家庭电话: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17767210419</w:t>
            </w:r>
          </w:p>
        </w:tc>
      </w:tr>
      <w:tr w14:paraId="14843262">
        <w:trPr>
          <w:cantSplit/>
          <w:trHeight w:val="261" w:hRule="atLeast"/>
        </w:trPr>
        <w:tc>
          <w:tcPr>
            <w:tcW w:w="10658" w:type="dxa"/>
            <w:gridSpan w:val="14"/>
            <w:noWrap w:val="0"/>
            <w:vAlign w:val="center"/>
          </w:tcPr>
          <w:p w14:paraId="27443FB7">
            <w:pPr>
              <w:pStyle w:val="17"/>
              <w:rPr>
                <w:rFonts w:hint="eastAsia" w:ascii="宋体" w:hAnsi="宋体"/>
                <w:sz w:val="18"/>
                <w:szCs w:val="18"/>
              </w:rPr>
            </w:pPr>
          </w:p>
          <w:p w14:paraId="5027BCAB">
            <w:pPr>
              <w:pStyle w:val="17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填表人签名：           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小王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                                      填写日期：           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19930811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                                                                                         </w:t>
            </w:r>
          </w:p>
        </w:tc>
      </w:tr>
      <w:tr w14:paraId="2EA2FBF9">
        <w:trPr>
          <w:cantSplit/>
          <w:trHeight w:val="261" w:hRule="atLeast"/>
        </w:trPr>
        <w:tc>
          <w:tcPr>
            <w:tcW w:w="10658" w:type="dxa"/>
            <w:gridSpan w:val="14"/>
            <w:tcBorders>
              <w:bottom w:val="single" w:color="auto" w:sz="4" w:space="0"/>
            </w:tcBorders>
            <w:noWrap w:val="0"/>
            <w:vAlign w:val="center"/>
          </w:tcPr>
          <w:p w14:paraId="10A1D553">
            <w:pPr>
              <w:pStyle w:val="17"/>
              <w:rPr>
                <w:rFonts w:hint="eastAsia" w:ascii="宋体" w:hAnsi="宋体"/>
                <w:sz w:val="18"/>
                <w:szCs w:val="18"/>
              </w:rPr>
            </w:pPr>
          </w:p>
        </w:tc>
      </w:tr>
    </w:tbl>
    <w:p w14:paraId="29D31363">
      <w:pPr>
        <w:pStyle w:val="17"/>
        <w:tabs>
          <w:tab w:val="left" w:pos="6452"/>
          <w:tab w:val="clear" w:pos="4536"/>
        </w:tabs>
        <w:ind w:left="-48" w:leftChars="-142" w:hanging="236" w:hangingChars="118"/>
        <w:rPr>
          <w:rFonts w:hint="eastAsia" w:ascii="宋体" w:hAnsi="宋体"/>
          <w:sz w:val="18"/>
          <w:szCs w:val="18"/>
          <w:lang w:val="en-US"/>
        </w:rPr>
      </w:pPr>
      <w:r>
        <w:rPr>
          <w:rFonts w:hint="eastAsia" w:ascii="宋体" w:hAnsi="宋体"/>
        </w:rPr>
        <w:tab/>
      </w:r>
      <w:ins w:id="0" w:author="Mac" w:date="2012-12-10T13:44:00Z">
        <w:r>
          <w:rPr>
            <w:rFonts w:hint="eastAsia" w:ascii="宋体" w:hAnsi="宋体"/>
            <w:sz w:val="18"/>
            <w:szCs w:val="18"/>
          </w:rPr>
          <w:t>本人承诺上述内容均如实填写</w:t>
        </w:r>
      </w:ins>
      <w:ins w:id="1" w:author="liu" w:date="2012-12-17T12:42:00Z">
        <w:r>
          <w:rPr>
            <w:rFonts w:hint="eastAsia" w:ascii="宋体" w:hAnsi="宋体"/>
            <w:sz w:val="18"/>
            <w:szCs w:val="18"/>
          </w:rPr>
          <w:t>，如有虚假，公司可立即解除劳动合同</w:t>
        </w:r>
      </w:ins>
      <w:ins w:id="2" w:author="Mac" w:date="2012-12-10T13:44:00Z">
        <w:r>
          <w:rPr>
            <w:rFonts w:hint="eastAsia" w:ascii="宋体" w:hAnsi="宋体"/>
            <w:sz w:val="18"/>
            <w:szCs w:val="18"/>
          </w:rPr>
          <w:t>。现通讯地址为本人有效送达地址，如有变更将在</w:t>
        </w:r>
      </w:ins>
      <w:ins w:id="3" w:author="Mac" w:date="2012-12-10T13:44:00Z">
        <w:r>
          <w:rPr>
            <w:rFonts w:hint="eastAsia" w:ascii="宋体" w:hAnsi="宋体"/>
            <w:sz w:val="18"/>
            <w:szCs w:val="18"/>
            <w:lang w:val="en-US"/>
          </w:rPr>
          <w:t>3日内告知公司，否则一切不利后果由本</w:t>
        </w:r>
        <w:bookmarkStart w:id="0" w:name="_GoBack"/>
        <w:bookmarkEnd w:id="0"/>
        <w:r>
          <w:rPr>
            <w:rFonts w:hint="eastAsia" w:ascii="宋体" w:hAnsi="宋体"/>
            <w:sz w:val="18"/>
            <w:szCs w:val="18"/>
            <w:lang w:val="en-US"/>
          </w:rPr>
          <w:t>人承担。</w:t>
        </w:r>
      </w:ins>
    </w:p>
    <w:sectPr>
      <w:headerReference r:id="rId4" w:type="first"/>
      <w:headerReference r:id="rId3" w:type="even"/>
      <w:pgSz w:w="11906" w:h="16838"/>
      <w:pgMar w:top="1134" w:right="851" w:bottom="284" w:left="851" w:header="397" w:footer="24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9E389F">
    <w:pPr>
      <w:pStyle w:val="17"/>
    </w:pPr>
    <w:r>
      <w:pict>
        <v:shape id="PowerPlusWaterMarkObject2" o:spid="_x0000_s2049" o:spt="136" type="#_x0000_t136" style="position:absolute;left:0pt;height:39.75pt;width:437.2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 grouping="f" rotation="f" text="f" aspectratio="f"/>
          <v:textpath on="t" fitshape="t" fitpath="t" trim="t" xscale="f" string="受控文件，仅供内部使用" style="font-family:宋体;font-size:4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744691">
    <w:pPr>
      <w:pStyle w:val="17"/>
    </w:pPr>
    <w:r>
      <w:pict>
        <v:shape id="PowerPlusWaterMarkObject1" o:spid="_x0000_s2050" o:spt="136" type="#_x0000_t136" style="position:absolute;left:0pt;height:39.75pt;width:437.2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 grouping="f" rotation="f" text="f" aspectratio="f"/>
          <v:textpath on="t" fitshape="t" fitpath="t" trim="t" xscale="f" string="受控文件，仅供内部使用" style="font-family:宋体;font-size:40pt;v-text-align:center;"/>
        </v:shape>
      </w:pic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ac">
    <w15:presenceInfo w15:providerId="None" w15:userId="Mac"/>
  </w15:person>
  <w15:person w15:author="liu">
    <w15:presenceInfo w15:providerId="None" w15:userId="l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doNotValidateAgainstSchema/>
  <w:doNotDemarcateInvalidXml/>
  <w:hdrShapeDefaults>
    <o:shapelayout v:ext="edit">
      <o:idmap v:ext="edit" data="2"/>
    </o:shapelayout>
  </w:hdrShapeDefaults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F97"/>
    <w:rsid w:val="0014323B"/>
    <w:rsid w:val="00161BA7"/>
    <w:rsid w:val="00172769"/>
    <w:rsid w:val="001B1235"/>
    <w:rsid w:val="001C2557"/>
    <w:rsid w:val="002061DB"/>
    <w:rsid w:val="00240D29"/>
    <w:rsid w:val="00391E38"/>
    <w:rsid w:val="003A7A17"/>
    <w:rsid w:val="003B272A"/>
    <w:rsid w:val="003B77F4"/>
    <w:rsid w:val="003C4C30"/>
    <w:rsid w:val="003D1448"/>
    <w:rsid w:val="00530887"/>
    <w:rsid w:val="0055595F"/>
    <w:rsid w:val="005932BD"/>
    <w:rsid w:val="005D268D"/>
    <w:rsid w:val="00632191"/>
    <w:rsid w:val="00685F1C"/>
    <w:rsid w:val="006D1D64"/>
    <w:rsid w:val="006D7116"/>
    <w:rsid w:val="007368DE"/>
    <w:rsid w:val="00752829"/>
    <w:rsid w:val="007A7139"/>
    <w:rsid w:val="007F222C"/>
    <w:rsid w:val="008005B8"/>
    <w:rsid w:val="008364F8"/>
    <w:rsid w:val="008C24F4"/>
    <w:rsid w:val="008C7A7C"/>
    <w:rsid w:val="009C3037"/>
    <w:rsid w:val="009F5143"/>
    <w:rsid w:val="00A32AE4"/>
    <w:rsid w:val="00BE1769"/>
    <w:rsid w:val="00BE60CE"/>
    <w:rsid w:val="00C82A94"/>
    <w:rsid w:val="00C9688F"/>
    <w:rsid w:val="00CA30AC"/>
    <w:rsid w:val="00CD4167"/>
    <w:rsid w:val="00D048F4"/>
    <w:rsid w:val="00D276A9"/>
    <w:rsid w:val="00D64DF0"/>
    <w:rsid w:val="00DA4DC2"/>
    <w:rsid w:val="00DF08AA"/>
    <w:rsid w:val="00E267B4"/>
    <w:rsid w:val="00E4344D"/>
    <w:rsid w:val="00EC1AE2"/>
    <w:rsid w:val="00ED4A3E"/>
    <w:rsid w:val="00FB6230"/>
    <w:rsid w:val="00FB65AE"/>
    <w:rsid w:val="00FE4B53"/>
    <w:rsid w:val="334BAD72"/>
    <w:rsid w:val="5DFF570A"/>
    <w:rsid w:val="5FFBDD9C"/>
    <w:rsid w:val="7FD5E6B8"/>
    <w:rsid w:val="99AF0CFC"/>
    <w:rsid w:val="9E1D2649"/>
    <w:rsid w:val="BDCF8AE0"/>
    <w:rsid w:val="DFBA0C60"/>
    <w:rsid w:val="EDD3241D"/>
    <w:rsid w:val="FFBD59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宋体" w:cs="Times New Roman"/>
      <w:lang w:val="de-DE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28"/>
    </w:rPr>
  </w:style>
  <w:style w:type="paragraph" w:styleId="3">
    <w:name w:val="heading 2"/>
    <w:basedOn w:val="1"/>
    <w:next w:val="1"/>
    <w:qFormat/>
    <w:uiPriority w:val="0"/>
    <w:pPr>
      <w:keepNext/>
      <w:spacing w:before="240" w:beforeLines="0" w:after="60" w:afterLines="0"/>
      <w:outlineLvl w:val="1"/>
    </w:pPr>
    <w:rPr>
      <w:sz w:val="24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spacing w:val="18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Arial" w:hAnsi="Arial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both"/>
      <w:outlineLvl w:val="4"/>
    </w:pPr>
    <w:rPr>
      <w:rFonts w:ascii="Arial" w:hAnsi="Arial"/>
      <w:u w:val="single"/>
    </w:rPr>
  </w:style>
  <w:style w:type="paragraph" w:styleId="7">
    <w:name w:val="heading 6"/>
    <w:basedOn w:val="1"/>
    <w:next w:val="1"/>
    <w:qFormat/>
    <w:uiPriority w:val="0"/>
    <w:pPr>
      <w:keepNext/>
      <w:jc w:val="both"/>
      <w:outlineLvl w:val="5"/>
    </w:pPr>
    <w:rPr>
      <w:sz w:val="24"/>
    </w:rPr>
  </w:style>
  <w:style w:type="paragraph" w:styleId="8">
    <w:name w:val="heading 8"/>
    <w:basedOn w:val="1"/>
    <w:next w:val="1"/>
    <w:qFormat/>
    <w:uiPriority w:val="0"/>
    <w:pPr>
      <w:keepNext/>
      <w:keepLines/>
      <w:spacing w:before="240" w:beforeLines="0" w:after="64" w:afterLines="0" w:line="319" w:lineRule="auto"/>
      <w:outlineLvl w:val="7"/>
    </w:pPr>
    <w:rPr>
      <w:rFonts w:eastAsia="黑体"/>
      <w:sz w:val="24"/>
      <w:szCs w:val="24"/>
    </w:rPr>
  </w:style>
  <w:style w:type="character" w:default="1" w:styleId="24">
    <w:name w:val="Default Paragraph Font"/>
    <w:uiPriority w:val="0"/>
  </w:style>
  <w:style w:type="table" w:default="1" w:styleId="2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uiPriority w:val="0"/>
    <w:pPr>
      <w:shd w:val="clear" w:color="auto" w:fill="000080"/>
    </w:pPr>
  </w:style>
  <w:style w:type="paragraph" w:styleId="10">
    <w:name w:val="annotation text"/>
    <w:basedOn w:val="1"/>
    <w:uiPriority w:val="0"/>
    <w:pPr>
      <w:jc w:val="left"/>
    </w:pPr>
  </w:style>
  <w:style w:type="paragraph" w:styleId="11">
    <w:name w:val="Body Text 3"/>
    <w:basedOn w:val="1"/>
    <w:uiPriority w:val="0"/>
    <w:rPr>
      <w:sz w:val="16"/>
    </w:rPr>
  </w:style>
  <w:style w:type="paragraph" w:styleId="12">
    <w:name w:val="Body Text"/>
    <w:basedOn w:val="1"/>
    <w:uiPriority w:val="0"/>
    <w:pPr>
      <w:jc w:val="both"/>
    </w:pPr>
  </w:style>
  <w:style w:type="paragraph" w:styleId="13">
    <w:name w:val="Body Text Indent"/>
    <w:basedOn w:val="1"/>
    <w:uiPriority w:val="0"/>
    <w:pPr>
      <w:widowControl w:val="0"/>
      <w:ind w:left="420" w:leftChars="200" w:firstLine="420" w:firstLineChars="200"/>
    </w:pPr>
    <w:rPr>
      <w:rFonts w:ascii="Times New Roman" w:hAnsi="Times New Roman"/>
      <w:kern w:val="2"/>
      <w:sz w:val="21"/>
      <w:szCs w:val="24"/>
      <w:lang w:val="en-US"/>
    </w:rPr>
  </w:style>
  <w:style w:type="paragraph" w:styleId="14">
    <w:name w:val="Body Text Indent 2"/>
    <w:basedOn w:val="1"/>
    <w:uiPriority w:val="0"/>
    <w:pPr>
      <w:widowControl w:val="0"/>
      <w:ind w:left="210" w:leftChars="100" w:firstLine="420" w:firstLineChars="200"/>
    </w:pPr>
    <w:rPr>
      <w:rFonts w:ascii="Times New Roman" w:hAnsi="Times New Roman"/>
      <w:kern w:val="2"/>
      <w:sz w:val="21"/>
      <w:szCs w:val="24"/>
      <w:lang w:val="en-US"/>
    </w:rPr>
  </w:style>
  <w:style w:type="paragraph" w:styleId="15">
    <w:name w:val="Balloon Text"/>
    <w:basedOn w:val="1"/>
    <w:uiPriority w:val="0"/>
    <w:rPr>
      <w:sz w:val="18"/>
      <w:szCs w:val="18"/>
    </w:rPr>
  </w:style>
  <w:style w:type="paragraph" w:styleId="16">
    <w:name w:val="footer"/>
    <w:basedOn w:val="1"/>
    <w:link w:val="26"/>
    <w:uiPriority w:val="99"/>
    <w:pPr>
      <w:tabs>
        <w:tab w:val="center" w:pos="4536"/>
        <w:tab w:val="right" w:pos="9072"/>
      </w:tabs>
    </w:pPr>
  </w:style>
  <w:style w:type="paragraph" w:styleId="17">
    <w:name w:val="header"/>
    <w:basedOn w:val="1"/>
    <w:link w:val="27"/>
    <w:uiPriority w:val="99"/>
    <w:pPr>
      <w:tabs>
        <w:tab w:val="center" w:pos="4536"/>
        <w:tab w:val="right" w:pos="9072"/>
      </w:tabs>
    </w:pPr>
  </w:style>
  <w:style w:type="paragraph" w:styleId="18">
    <w:name w:val="Subtitle"/>
    <w:basedOn w:val="1"/>
    <w:qFormat/>
    <w:uiPriority w:val="0"/>
    <w:pPr>
      <w:jc w:val="center"/>
    </w:pPr>
    <w:rPr>
      <w:sz w:val="28"/>
    </w:rPr>
  </w:style>
  <w:style w:type="paragraph" w:styleId="19">
    <w:name w:val="Body Text Indent 3"/>
    <w:basedOn w:val="1"/>
    <w:uiPriority w:val="0"/>
    <w:pPr>
      <w:spacing w:line="360" w:lineRule="auto"/>
      <w:ind w:firstLine="420" w:firstLineChars="200"/>
    </w:pPr>
    <w:rPr>
      <w:sz w:val="21"/>
    </w:rPr>
  </w:style>
  <w:style w:type="paragraph" w:styleId="20">
    <w:name w:val="Body Text 2"/>
    <w:basedOn w:val="1"/>
    <w:uiPriority w:val="0"/>
    <w:pPr>
      <w:jc w:val="both"/>
    </w:pPr>
    <w:rPr>
      <w:rFonts w:ascii="Arial" w:hAnsi="Arial"/>
      <w:sz w:val="24"/>
    </w:rPr>
  </w:style>
  <w:style w:type="paragraph" w:styleId="21">
    <w:name w:val="Title"/>
    <w:basedOn w:val="1"/>
    <w:qFormat/>
    <w:uiPriority w:val="0"/>
    <w:pPr>
      <w:jc w:val="center"/>
    </w:pPr>
    <w:rPr>
      <w:sz w:val="36"/>
    </w:rPr>
  </w:style>
  <w:style w:type="paragraph" w:styleId="22">
    <w:name w:val="annotation subject"/>
    <w:basedOn w:val="10"/>
    <w:next w:val="10"/>
    <w:uiPriority w:val="0"/>
    <w:rPr>
      <w:b/>
      <w:bCs/>
    </w:rPr>
  </w:style>
  <w:style w:type="character" w:styleId="25">
    <w:name w:val="annotation reference"/>
    <w:uiPriority w:val="0"/>
    <w:rPr>
      <w:sz w:val="21"/>
      <w:szCs w:val="21"/>
    </w:rPr>
  </w:style>
  <w:style w:type="character" w:customStyle="1" w:styleId="26">
    <w:name w:val="页脚 Char"/>
    <w:link w:val="16"/>
    <w:uiPriority w:val="99"/>
    <w:rPr>
      <w:rFonts w:ascii="Arial" w:hAnsi="Arial"/>
      <w:lang w:val="de-DE"/>
    </w:rPr>
  </w:style>
  <w:style w:type="character" w:customStyle="1" w:styleId="27">
    <w:name w:val="页眉 Char"/>
    <w:link w:val="17"/>
    <w:uiPriority w:val="99"/>
    <w:rPr>
      <w:rFonts w:ascii="Arial" w:hAnsi="Arial"/>
      <w:lang w:val="de-DE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houchaojie/Library/Containers/com.kingsoft.wpsoffice.mac/Data/Verfahr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Verfahren</Template>
  <Company>EUROIMMUN GmbH</Company>
  <Pages>2</Pages>
  <Words>109</Words>
  <Characters>626</Characters>
  <Lines>5</Lines>
  <Paragraphs>1</Paragraphs>
  <TotalTime>5</TotalTime>
  <ScaleCrop>false</ScaleCrop>
  <LinksUpToDate>false</LinksUpToDate>
  <CharactersWithSpaces>734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2010-11-18T11:22:00Z</dcterms:created>
  <dc:creator>Matthias Cypris</dc:creator>
  <cp:lastModifiedBy>套太闹闹闹闹闹闹</cp:lastModifiedBy>
  <cp:lastPrinted>2010-02-05T00:31:00Z</cp:lastPrinted>
  <dcterms:modified xsi:type="dcterms:W3CDTF">2024-08-13T17:06:52Z</dcterms:modified>
  <dc:title>Standardarbeitsanweisung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EF87860FB018C5581285AC664AB00B2C_43</vt:lpwstr>
  </property>
</Properties>
</file>